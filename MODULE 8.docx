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D051" w14:textId="2496B952" w:rsidR="0002524E" w:rsidRPr="00436857" w:rsidRDefault="00436857" w:rsidP="00436857">
      <w:pPr>
        <w:rPr>
          <w:b/>
          <w:bCs/>
          <w:sz w:val="36"/>
          <w:szCs w:val="36"/>
          <w:u w:val="thick"/>
          <w:lang w:val="en-US"/>
        </w:rPr>
      </w:pPr>
      <w:r w:rsidRPr="00436857">
        <w:rPr>
          <w:b/>
          <w:bCs/>
          <w:sz w:val="36"/>
          <w:szCs w:val="36"/>
          <w:lang w:val="en-US"/>
        </w:rPr>
        <w:t xml:space="preserve">            </w:t>
      </w:r>
      <w:r w:rsidRPr="00436857">
        <w:rPr>
          <w:b/>
          <w:bCs/>
          <w:sz w:val="36"/>
          <w:szCs w:val="36"/>
          <w:u w:val="thick"/>
          <w:lang w:val="en-US"/>
        </w:rPr>
        <w:t xml:space="preserve">MODULE  </w:t>
      </w:r>
      <w:r w:rsidR="004A7F2B">
        <w:rPr>
          <w:b/>
          <w:bCs/>
          <w:sz w:val="36"/>
          <w:szCs w:val="36"/>
          <w:u w:val="thick"/>
          <w:lang w:val="en-US"/>
        </w:rPr>
        <w:t>8</w:t>
      </w:r>
      <w:r w:rsidRPr="00436857">
        <w:rPr>
          <w:b/>
          <w:bCs/>
          <w:sz w:val="36"/>
          <w:szCs w:val="36"/>
          <w:u w:val="thick"/>
          <w:lang w:val="en-US"/>
        </w:rPr>
        <w:t>) WD and CSS 3 – Full stack and Back end</w:t>
      </w:r>
    </w:p>
    <w:p w14:paraId="3F8B4DDF" w14:textId="5E372DE4" w:rsidR="00436857" w:rsidRDefault="00436857" w:rsidP="00436857">
      <w:pPr>
        <w:rPr>
          <w:b/>
          <w:bCs/>
          <w:sz w:val="36"/>
          <w:szCs w:val="36"/>
          <w:lang w:val="en-US"/>
        </w:rPr>
      </w:pPr>
    </w:p>
    <w:p w14:paraId="05E8616B" w14:textId="3EEDF454" w:rsidR="00436857" w:rsidRDefault="00436857" w:rsidP="00436857">
      <w:pPr>
        <w:rPr>
          <w:b/>
          <w:bCs/>
          <w:sz w:val="36"/>
          <w:szCs w:val="36"/>
          <w:lang w:val="en-US"/>
        </w:rPr>
      </w:pPr>
    </w:p>
    <w:p w14:paraId="49C305AB" w14:textId="078AC0EF" w:rsidR="00436857" w:rsidRPr="00436857" w:rsidRDefault="00436857" w:rsidP="00436857">
      <w:pPr>
        <w:rPr>
          <w:b/>
          <w:bCs/>
          <w:sz w:val="28"/>
          <w:szCs w:val="28"/>
          <w:lang w:val="en-US"/>
        </w:rPr>
      </w:pPr>
      <w:r w:rsidRPr="00436857">
        <w:rPr>
          <w:b/>
          <w:bCs/>
          <w:sz w:val="28"/>
          <w:szCs w:val="28"/>
          <w:lang w:val="en-US"/>
        </w:rPr>
        <w:t>1) Are the HTML tags and elements the same thing?</w:t>
      </w:r>
    </w:p>
    <w:p w14:paraId="3894A4DA" w14:textId="77777777" w:rsidR="00E673B2" w:rsidRPr="00E673B2" w:rsidRDefault="00E673B2" w:rsidP="00E673B2">
      <w:pPr>
        <w:rPr>
          <w:sz w:val="28"/>
          <w:szCs w:val="28"/>
          <w:lang w:val="en-US"/>
        </w:rPr>
      </w:pPr>
      <w:r w:rsidRPr="00E673B2">
        <w:rPr>
          <w:sz w:val="28"/>
          <w:szCs w:val="28"/>
          <w:lang w:val="en-US"/>
        </w:rPr>
        <w:t>HTML tags are used to hold the HTML element. HTML element holds</w:t>
      </w:r>
    </w:p>
    <w:p w14:paraId="4C662354" w14:textId="3985106B" w:rsidR="00436857" w:rsidRDefault="00E673B2" w:rsidP="00E673B2">
      <w:pPr>
        <w:rPr>
          <w:sz w:val="28"/>
          <w:szCs w:val="28"/>
          <w:lang w:val="en-US"/>
        </w:rPr>
      </w:pPr>
      <w:r w:rsidRPr="00E673B2">
        <w:rPr>
          <w:sz w:val="28"/>
          <w:szCs w:val="28"/>
          <w:lang w:val="en-US"/>
        </w:rPr>
        <w:t>the content.</w:t>
      </w:r>
    </w:p>
    <w:p w14:paraId="38278374" w14:textId="0A7F7B56" w:rsidR="00436857" w:rsidRDefault="00436857" w:rsidP="00436857">
      <w:pPr>
        <w:rPr>
          <w:b/>
          <w:bCs/>
          <w:sz w:val="28"/>
          <w:szCs w:val="28"/>
          <w:lang w:val="en-US"/>
        </w:rPr>
      </w:pPr>
      <w:r w:rsidRPr="00436857">
        <w:rPr>
          <w:b/>
          <w:bCs/>
          <w:sz w:val="28"/>
          <w:szCs w:val="28"/>
          <w:lang w:val="en-US"/>
        </w:rPr>
        <w:t>2) What are tags and attributes in HTML?</w:t>
      </w:r>
    </w:p>
    <w:p w14:paraId="190DD649" w14:textId="77777777" w:rsidR="00E673B2" w:rsidRPr="00E673B2" w:rsidRDefault="00E673B2" w:rsidP="00E673B2">
      <w:pPr>
        <w:rPr>
          <w:sz w:val="28"/>
          <w:szCs w:val="28"/>
          <w:lang w:val="en-US"/>
        </w:rPr>
      </w:pPr>
      <w:r w:rsidRPr="00E673B2">
        <w:rPr>
          <w:sz w:val="28"/>
          <w:szCs w:val="28"/>
          <w:lang w:val="en-US"/>
        </w:rPr>
        <w:t>HTML tags are used to hold the HTML element.HTML attributes are</w:t>
      </w:r>
    </w:p>
    <w:p w14:paraId="57AB548D" w14:textId="1D1A120F" w:rsidR="00436857" w:rsidRDefault="00E673B2" w:rsidP="00E673B2">
      <w:pPr>
        <w:rPr>
          <w:sz w:val="28"/>
          <w:szCs w:val="28"/>
          <w:lang w:val="en-US"/>
        </w:rPr>
      </w:pPr>
      <w:r w:rsidRPr="00E673B2">
        <w:rPr>
          <w:sz w:val="28"/>
          <w:szCs w:val="28"/>
          <w:lang w:val="en-US"/>
        </w:rPr>
        <w:t>used to describe the characteristic of an HTML element in detail.</w:t>
      </w:r>
    </w:p>
    <w:p w14:paraId="0C3399ED" w14:textId="1AB03940" w:rsidR="00E673B2" w:rsidRDefault="00E673B2" w:rsidP="00E673B2">
      <w:pPr>
        <w:rPr>
          <w:b/>
          <w:bCs/>
          <w:sz w:val="28"/>
          <w:szCs w:val="28"/>
          <w:lang w:val="en-US"/>
        </w:rPr>
      </w:pPr>
      <w:r w:rsidRPr="00E673B2">
        <w:rPr>
          <w:b/>
          <w:bCs/>
          <w:sz w:val="28"/>
          <w:szCs w:val="28"/>
          <w:lang w:val="en-US"/>
        </w:rPr>
        <w:t>3) What are void elements in HTML.</w:t>
      </w:r>
    </w:p>
    <w:p w14:paraId="170DFD16" w14:textId="77777777" w:rsidR="00E673B2" w:rsidRPr="00E673B2" w:rsidRDefault="00E673B2" w:rsidP="00E673B2">
      <w:pPr>
        <w:rPr>
          <w:sz w:val="28"/>
          <w:szCs w:val="28"/>
          <w:lang w:val="en-US"/>
        </w:rPr>
      </w:pPr>
      <w:r w:rsidRPr="00E673B2">
        <w:rPr>
          <w:sz w:val="28"/>
          <w:szCs w:val="28"/>
          <w:lang w:val="en-US"/>
        </w:rPr>
        <w:t>A void element is an element whose content model never allows it to</w:t>
      </w:r>
    </w:p>
    <w:p w14:paraId="0EB2FAC1" w14:textId="77777777" w:rsidR="00E673B2" w:rsidRPr="00E673B2" w:rsidRDefault="00E673B2" w:rsidP="00E673B2">
      <w:pPr>
        <w:rPr>
          <w:sz w:val="28"/>
          <w:szCs w:val="28"/>
          <w:lang w:val="en-US"/>
        </w:rPr>
      </w:pPr>
      <w:r w:rsidRPr="00E673B2">
        <w:rPr>
          <w:sz w:val="28"/>
          <w:szCs w:val="28"/>
          <w:lang w:val="en-US"/>
        </w:rPr>
        <w:t>have contents under any circumstances. Void elements can have</w:t>
      </w:r>
    </w:p>
    <w:p w14:paraId="034A75B7" w14:textId="77777777" w:rsidR="00E673B2" w:rsidRPr="00E673B2" w:rsidRDefault="00E673B2" w:rsidP="00E673B2">
      <w:pPr>
        <w:rPr>
          <w:sz w:val="28"/>
          <w:szCs w:val="28"/>
          <w:lang w:val="en-US"/>
        </w:rPr>
      </w:pPr>
      <w:r w:rsidRPr="00E673B2">
        <w:rPr>
          <w:sz w:val="28"/>
          <w:szCs w:val="28"/>
          <w:lang w:val="en-US"/>
        </w:rPr>
        <w:t>attributes. The following is a complete list of the void elements in</w:t>
      </w:r>
    </w:p>
    <w:p w14:paraId="5A92986A" w14:textId="77777777" w:rsidR="00E673B2" w:rsidRPr="00E673B2" w:rsidRDefault="00E673B2" w:rsidP="00E673B2">
      <w:pPr>
        <w:rPr>
          <w:sz w:val="28"/>
          <w:szCs w:val="28"/>
          <w:lang w:val="en-US"/>
        </w:rPr>
      </w:pPr>
      <w:proofErr w:type="gramStart"/>
      <w:r w:rsidRPr="00E673B2">
        <w:rPr>
          <w:sz w:val="28"/>
          <w:szCs w:val="28"/>
          <w:lang w:val="en-US"/>
        </w:rPr>
        <w:t>HTML :</w:t>
      </w:r>
      <w:proofErr w:type="gramEnd"/>
      <w:r w:rsidRPr="00E673B2">
        <w:rPr>
          <w:sz w:val="28"/>
          <w:szCs w:val="28"/>
          <w:lang w:val="en-US"/>
        </w:rPr>
        <w:t xml:space="preserve"> area , base , br , col , command , embed , hr , img , input ,</w:t>
      </w:r>
    </w:p>
    <w:p w14:paraId="75911DB2" w14:textId="2E81CD47" w:rsidR="00E673B2" w:rsidRDefault="00E673B2" w:rsidP="00E673B2">
      <w:pPr>
        <w:rPr>
          <w:sz w:val="28"/>
          <w:szCs w:val="28"/>
          <w:lang w:val="en-US"/>
        </w:rPr>
      </w:pPr>
      <w:proofErr w:type="gramStart"/>
      <w:r w:rsidRPr="00E673B2">
        <w:rPr>
          <w:sz w:val="28"/>
          <w:szCs w:val="28"/>
          <w:lang w:val="en-US"/>
        </w:rPr>
        <w:t>keygen ,</w:t>
      </w:r>
      <w:proofErr w:type="gramEnd"/>
      <w:r w:rsidRPr="00E673B2">
        <w:rPr>
          <w:sz w:val="28"/>
          <w:szCs w:val="28"/>
          <w:lang w:val="en-US"/>
        </w:rPr>
        <w:t xml:space="preserve"> link , meta , param , source , track , etc..</w:t>
      </w:r>
    </w:p>
    <w:p w14:paraId="368C1B9A" w14:textId="34FD7CB7" w:rsidR="00E673B2" w:rsidRPr="00E673B2" w:rsidRDefault="00E673B2" w:rsidP="00E673B2">
      <w:pPr>
        <w:rPr>
          <w:b/>
          <w:bCs/>
          <w:sz w:val="28"/>
          <w:szCs w:val="28"/>
          <w:lang w:val="en-US"/>
        </w:rPr>
      </w:pPr>
      <w:r w:rsidRPr="00E673B2">
        <w:rPr>
          <w:b/>
          <w:bCs/>
          <w:sz w:val="28"/>
          <w:szCs w:val="28"/>
          <w:lang w:val="en-US"/>
        </w:rPr>
        <w:t>4) What are HTML Entities?</w:t>
      </w:r>
    </w:p>
    <w:p w14:paraId="380BB3CB" w14:textId="77777777" w:rsidR="00E673B2" w:rsidRPr="00E673B2" w:rsidRDefault="00E673B2" w:rsidP="00E673B2">
      <w:pPr>
        <w:rPr>
          <w:sz w:val="28"/>
          <w:szCs w:val="28"/>
          <w:lang w:val="en-US"/>
        </w:rPr>
      </w:pPr>
      <w:r w:rsidRPr="00E673B2">
        <w:rPr>
          <w:sz w:val="28"/>
          <w:szCs w:val="28"/>
          <w:lang w:val="en-US"/>
        </w:rPr>
        <w:t>An HTML entity is a piece of text ("string") that begins with an</w:t>
      </w:r>
    </w:p>
    <w:p w14:paraId="33FD4C36" w14:textId="77777777" w:rsidR="00E673B2" w:rsidRPr="00E673B2" w:rsidRDefault="00E673B2" w:rsidP="00E673B2">
      <w:pPr>
        <w:rPr>
          <w:sz w:val="28"/>
          <w:szCs w:val="28"/>
          <w:lang w:val="en-US"/>
        </w:rPr>
      </w:pPr>
      <w:r w:rsidRPr="00E673B2">
        <w:rPr>
          <w:sz w:val="28"/>
          <w:szCs w:val="28"/>
          <w:lang w:val="en-US"/>
        </w:rPr>
        <w:t xml:space="preserve">ampersand </w:t>
      </w:r>
      <w:proofErr w:type="gramStart"/>
      <w:r w:rsidRPr="00E673B2">
        <w:rPr>
          <w:sz w:val="28"/>
          <w:szCs w:val="28"/>
          <w:lang w:val="en-US"/>
        </w:rPr>
        <w:t>( &amp;</w:t>
      </w:r>
      <w:proofErr w:type="gramEnd"/>
      <w:r w:rsidRPr="00E673B2">
        <w:rPr>
          <w:sz w:val="28"/>
          <w:szCs w:val="28"/>
          <w:lang w:val="en-US"/>
        </w:rPr>
        <w:t xml:space="preserve"> ) and ends with a semicolon ( ; ). Entities are</w:t>
      </w:r>
    </w:p>
    <w:p w14:paraId="176188D0" w14:textId="77777777" w:rsidR="00E673B2" w:rsidRPr="00E673B2" w:rsidRDefault="00E673B2" w:rsidP="00E673B2">
      <w:pPr>
        <w:rPr>
          <w:sz w:val="28"/>
          <w:szCs w:val="28"/>
          <w:lang w:val="en-US"/>
        </w:rPr>
      </w:pPr>
      <w:r w:rsidRPr="00E673B2">
        <w:rPr>
          <w:sz w:val="28"/>
          <w:szCs w:val="28"/>
          <w:lang w:val="en-US"/>
        </w:rPr>
        <w:t>frequently used to display reserved characters (which would</w:t>
      </w:r>
    </w:p>
    <w:p w14:paraId="13CA5B32" w14:textId="77777777" w:rsidR="00E673B2" w:rsidRPr="00E673B2" w:rsidRDefault="00E673B2" w:rsidP="00E673B2">
      <w:pPr>
        <w:rPr>
          <w:sz w:val="28"/>
          <w:szCs w:val="28"/>
          <w:lang w:val="en-US"/>
        </w:rPr>
      </w:pPr>
      <w:proofErr w:type="gramStart"/>
      <w:r w:rsidRPr="00E673B2">
        <w:rPr>
          <w:sz w:val="28"/>
          <w:szCs w:val="28"/>
          <w:lang w:val="en-US"/>
        </w:rPr>
        <w:t>otherwise</w:t>
      </w:r>
      <w:proofErr w:type="gramEnd"/>
      <w:r w:rsidRPr="00E673B2">
        <w:rPr>
          <w:sz w:val="28"/>
          <w:szCs w:val="28"/>
          <w:lang w:val="en-US"/>
        </w:rPr>
        <w:t xml:space="preserve"> be interpreted as HTML code), and invisible characters (like</w:t>
      </w:r>
    </w:p>
    <w:p w14:paraId="0FA16EDC" w14:textId="7BA63ED6" w:rsidR="00E673B2" w:rsidRDefault="00E673B2" w:rsidP="00E673B2">
      <w:pPr>
        <w:rPr>
          <w:sz w:val="28"/>
          <w:szCs w:val="28"/>
          <w:lang w:val="en-US"/>
        </w:rPr>
      </w:pPr>
      <w:r w:rsidRPr="00E673B2">
        <w:rPr>
          <w:sz w:val="28"/>
          <w:szCs w:val="28"/>
          <w:lang w:val="en-US"/>
        </w:rPr>
        <w:t>non-breaking spaces).</w:t>
      </w:r>
    </w:p>
    <w:p w14:paraId="33C58716" w14:textId="6D2D949A" w:rsidR="00E673B2" w:rsidRDefault="00E673B2" w:rsidP="00E673B2">
      <w:pPr>
        <w:rPr>
          <w:b/>
          <w:bCs/>
          <w:sz w:val="28"/>
          <w:szCs w:val="28"/>
          <w:lang w:val="en-US"/>
        </w:rPr>
      </w:pPr>
      <w:r w:rsidRPr="00E673B2">
        <w:rPr>
          <w:b/>
          <w:bCs/>
          <w:sz w:val="28"/>
          <w:szCs w:val="28"/>
          <w:lang w:val="en-US"/>
        </w:rPr>
        <w:t>5) What are different types of lists in HTML?</w:t>
      </w:r>
    </w:p>
    <w:p w14:paraId="47E589CD" w14:textId="77777777" w:rsidR="001250B2" w:rsidRPr="001250B2" w:rsidRDefault="001250B2" w:rsidP="001250B2">
      <w:p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There are three types of lists in HTML:</w:t>
      </w:r>
    </w:p>
    <w:p w14:paraId="4BE46686" w14:textId="44CAA6D5" w:rsidR="001250B2" w:rsidRPr="001250B2" w:rsidRDefault="001250B2" w:rsidP="001250B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Unordered list or Bulleted list (ul)</w:t>
      </w:r>
    </w:p>
    <w:p w14:paraId="143DEF7C" w14:textId="273C9965" w:rsidR="001250B2" w:rsidRPr="001250B2" w:rsidRDefault="001250B2" w:rsidP="001250B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Ordered list or Numbered list (ol)</w:t>
      </w:r>
    </w:p>
    <w:p w14:paraId="08AADB99" w14:textId="511EEADD" w:rsidR="00E673B2" w:rsidRDefault="001250B2" w:rsidP="001250B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Description list or Definition list (dl</w:t>
      </w:r>
      <w:r>
        <w:rPr>
          <w:sz w:val="28"/>
          <w:szCs w:val="28"/>
          <w:lang w:val="en-US"/>
        </w:rPr>
        <w:t>)</w:t>
      </w:r>
    </w:p>
    <w:p w14:paraId="2A24F854" w14:textId="44B0F5DB" w:rsidR="001250B2" w:rsidRDefault="001250B2" w:rsidP="001250B2">
      <w:pPr>
        <w:rPr>
          <w:b/>
          <w:bCs/>
          <w:sz w:val="28"/>
          <w:szCs w:val="28"/>
          <w:lang w:val="en-US"/>
        </w:rPr>
      </w:pPr>
      <w:r w:rsidRPr="001250B2">
        <w:rPr>
          <w:b/>
          <w:bCs/>
          <w:sz w:val="28"/>
          <w:szCs w:val="28"/>
          <w:lang w:val="en-US"/>
        </w:rPr>
        <w:lastRenderedPageBreak/>
        <w:t xml:space="preserve"> 6)</w:t>
      </w:r>
      <w:r>
        <w:rPr>
          <w:b/>
          <w:bCs/>
          <w:sz w:val="28"/>
          <w:szCs w:val="28"/>
          <w:lang w:val="en-US"/>
        </w:rPr>
        <w:t xml:space="preserve"> </w:t>
      </w:r>
      <w:r w:rsidRPr="001250B2">
        <w:rPr>
          <w:b/>
          <w:bCs/>
          <w:sz w:val="28"/>
          <w:szCs w:val="28"/>
          <w:lang w:val="en-US"/>
        </w:rPr>
        <w:t>What is the ‘class’ attribute in HTML?</w:t>
      </w:r>
    </w:p>
    <w:p w14:paraId="066B1FA0" w14:textId="3D98A34F" w:rsidR="001250B2" w:rsidRPr="001250B2" w:rsidRDefault="001250B2" w:rsidP="001250B2">
      <w:p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The class attribute specifies one or more class</w:t>
      </w:r>
      <w:r w:rsidR="00F3572F">
        <w:rPr>
          <w:sz w:val="28"/>
          <w:szCs w:val="28"/>
          <w:lang w:val="en-US"/>
        </w:rPr>
        <w:t xml:space="preserve"> </w:t>
      </w:r>
      <w:r w:rsidRPr="001250B2">
        <w:rPr>
          <w:sz w:val="28"/>
          <w:szCs w:val="28"/>
          <w:lang w:val="en-US"/>
        </w:rPr>
        <w:t>names for an element.</w:t>
      </w:r>
    </w:p>
    <w:p w14:paraId="56A8E117" w14:textId="77777777" w:rsidR="001250B2" w:rsidRPr="001250B2" w:rsidRDefault="001250B2" w:rsidP="001250B2">
      <w:p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The class attribute is mostly used to point to a class in a style sheet.</w:t>
      </w:r>
    </w:p>
    <w:p w14:paraId="27D01064" w14:textId="77777777" w:rsidR="001250B2" w:rsidRPr="001250B2" w:rsidRDefault="001250B2" w:rsidP="001250B2">
      <w:p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However, it can also be used by a JavaScript to make changes to</w:t>
      </w:r>
    </w:p>
    <w:p w14:paraId="6C2D1F51" w14:textId="7411886B" w:rsidR="001250B2" w:rsidRPr="001250B2" w:rsidRDefault="001250B2" w:rsidP="001250B2">
      <w:p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HTML elements with a specified class.</w:t>
      </w:r>
    </w:p>
    <w:p w14:paraId="140914EF" w14:textId="77777777" w:rsidR="001250B2" w:rsidRPr="001250B2" w:rsidRDefault="001250B2" w:rsidP="001250B2">
      <w:pPr>
        <w:rPr>
          <w:b/>
          <w:bCs/>
          <w:sz w:val="28"/>
          <w:szCs w:val="28"/>
          <w:lang w:val="en-US"/>
        </w:rPr>
      </w:pPr>
      <w:r w:rsidRPr="001250B2">
        <w:rPr>
          <w:b/>
          <w:bCs/>
          <w:sz w:val="28"/>
          <w:szCs w:val="28"/>
          <w:lang w:val="en-US"/>
        </w:rPr>
        <w:t>7) What is the difference between the ‘id’ attribute and the ‘class’</w:t>
      </w:r>
    </w:p>
    <w:p w14:paraId="23473A02" w14:textId="53D498EA" w:rsidR="001250B2" w:rsidRDefault="001250B2" w:rsidP="001250B2">
      <w:pPr>
        <w:rPr>
          <w:b/>
          <w:bCs/>
          <w:sz w:val="28"/>
          <w:szCs w:val="28"/>
          <w:lang w:val="en-US"/>
        </w:rPr>
      </w:pPr>
      <w:r w:rsidRPr="001250B2">
        <w:rPr>
          <w:b/>
          <w:bCs/>
          <w:sz w:val="28"/>
          <w:szCs w:val="28"/>
          <w:lang w:val="en-US"/>
        </w:rPr>
        <w:t>attribute of HTML elements?</w:t>
      </w:r>
    </w:p>
    <w:p w14:paraId="228EE5BE" w14:textId="77777777" w:rsidR="001250B2" w:rsidRPr="001250B2" w:rsidRDefault="001250B2" w:rsidP="001250B2">
      <w:p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Difference between id and class attribute: The only difference</w:t>
      </w:r>
    </w:p>
    <w:p w14:paraId="5F1067B0" w14:textId="77777777" w:rsidR="001250B2" w:rsidRPr="001250B2" w:rsidRDefault="001250B2" w:rsidP="001250B2">
      <w:p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between them is that “id” is unique in a page and can only apply to at</w:t>
      </w:r>
    </w:p>
    <w:p w14:paraId="1366B796" w14:textId="77777777" w:rsidR="001250B2" w:rsidRPr="001250B2" w:rsidRDefault="001250B2" w:rsidP="001250B2">
      <w:p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most one element, while “class” selector can apply to multiple</w:t>
      </w:r>
    </w:p>
    <w:p w14:paraId="1DFB385B" w14:textId="6DDEA2D8" w:rsidR="001250B2" w:rsidRDefault="001250B2" w:rsidP="001250B2">
      <w:p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elements.</w:t>
      </w:r>
    </w:p>
    <w:p w14:paraId="111A1F80" w14:textId="5A70EA2F" w:rsidR="001250B2" w:rsidRDefault="001250B2" w:rsidP="001250B2">
      <w:pPr>
        <w:rPr>
          <w:b/>
          <w:bCs/>
          <w:sz w:val="28"/>
          <w:szCs w:val="28"/>
          <w:lang w:val="en-US"/>
        </w:rPr>
      </w:pPr>
      <w:r w:rsidRPr="001250B2">
        <w:rPr>
          <w:b/>
          <w:bCs/>
          <w:sz w:val="28"/>
          <w:szCs w:val="28"/>
          <w:lang w:val="en-US"/>
        </w:rPr>
        <w:t>8) What are the various formatting tags in HTML?</w:t>
      </w:r>
    </w:p>
    <w:p w14:paraId="38D50243" w14:textId="2D191F59" w:rsidR="001250B2" w:rsidRPr="001250B2" w:rsidRDefault="001250B2" w:rsidP="001250B2">
      <w:pPr>
        <w:rPr>
          <w:sz w:val="28"/>
          <w:szCs w:val="28"/>
          <w:lang w:val="en-US"/>
        </w:rPr>
      </w:pPr>
      <w:r w:rsidRPr="001250B2">
        <w:rPr>
          <w:sz w:val="28"/>
          <w:szCs w:val="28"/>
          <w:lang w:val="en-US"/>
        </w:rPr>
        <w:t>Formatting tags were designed to display special types of text:</w:t>
      </w:r>
    </w:p>
    <w:p w14:paraId="1EF98E53" w14:textId="3F967AE8" w:rsidR="001250B2" w:rsidRDefault="00081ECA" w:rsidP="001250B2">
      <w:pPr>
        <w:rPr>
          <w:b/>
          <w:bCs/>
          <w:sz w:val="28"/>
          <w:szCs w:val="28"/>
          <w:lang w:val="en-US"/>
        </w:rPr>
      </w:pPr>
      <w:r w:rsidRPr="00081ECA">
        <w:rPr>
          <w:b/>
          <w:bCs/>
          <w:sz w:val="28"/>
          <w:szCs w:val="28"/>
          <w:lang w:val="en-US"/>
        </w:rPr>
        <w:t>Input:</w:t>
      </w:r>
    </w:p>
    <w:p w14:paraId="34F317F6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B13DA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Bold text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58A15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Important text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F1314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Italic text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BE318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Emphasized text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4013D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Marked text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03BC1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Smaller text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13699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Deleted text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88377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Inserted text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85E0C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CC8D3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10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1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3805" w14:textId="77777777" w:rsidR="00081ECA" w:rsidRPr="00081ECA" w:rsidRDefault="00081ECA" w:rsidP="00081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1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81E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5EA5B" w14:textId="3FF0BBE8" w:rsidR="00081ECA" w:rsidRDefault="00081ECA" w:rsidP="001250B2">
      <w:pPr>
        <w:rPr>
          <w:b/>
          <w:bCs/>
          <w:sz w:val="28"/>
          <w:szCs w:val="28"/>
          <w:lang w:val="en-US"/>
        </w:rPr>
      </w:pPr>
    </w:p>
    <w:p w14:paraId="3BF08698" w14:textId="1EF956D9" w:rsidR="00081ECA" w:rsidRDefault="00081ECA" w:rsidP="001250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E8572A2" w14:textId="085B03FD" w:rsidR="00081ECA" w:rsidRDefault="00081ECA" w:rsidP="001250B2">
      <w:pPr>
        <w:rPr>
          <w:vertAlign w:val="superscript"/>
        </w:rPr>
      </w:pPr>
      <w:r>
        <w:rPr>
          <w:b/>
          <w:bCs/>
        </w:rPr>
        <w:t xml:space="preserve">Bold text </w:t>
      </w:r>
      <w:r>
        <w:br/>
      </w:r>
      <w:r>
        <w:rPr>
          <w:rStyle w:val="Strong"/>
        </w:rPr>
        <w:t xml:space="preserve">Important text </w:t>
      </w:r>
      <w:r>
        <w:br/>
      </w:r>
      <w:r>
        <w:rPr>
          <w:i/>
          <w:iCs/>
        </w:rPr>
        <w:t xml:space="preserve">Italic text </w:t>
      </w:r>
      <w:r>
        <w:br/>
      </w:r>
      <w:r>
        <w:rPr>
          <w:rStyle w:val="Emphasis"/>
        </w:rPr>
        <w:t xml:space="preserve">Emphasized text </w:t>
      </w:r>
      <w:r>
        <w:br/>
        <w:t xml:space="preserve">Marked text </w:t>
      </w:r>
      <w:r>
        <w:br/>
      </w:r>
      <w:r>
        <w:rPr>
          <w:sz w:val="20"/>
          <w:szCs w:val="20"/>
        </w:rPr>
        <w:t xml:space="preserve">Smaller text </w:t>
      </w:r>
      <w:r>
        <w:br/>
      </w:r>
      <w:del w:id="0" w:author="Unknown">
        <w:r>
          <w:delText xml:space="preserve">Deleted text </w:delText>
        </w:r>
      </w:del>
      <w:r>
        <w:br/>
      </w:r>
      <w:ins w:id="1" w:author="Unknown">
        <w:r>
          <w:lastRenderedPageBreak/>
          <w:t xml:space="preserve">Inserted text </w:t>
        </w:r>
      </w:ins>
      <w:r>
        <w:br/>
        <w:t xml:space="preserve">H </w:t>
      </w:r>
      <w:r>
        <w:rPr>
          <w:vertAlign w:val="subscript"/>
        </w:rPr>
        <w:t xml:space="preserve">2 </w:t>
      </w:r>
      <w:r>
        <w:t xml:space="preserve">O </w:t>
      </w:r>
      <w:r>
        <w:br/>
        <w:t xml:space="preserve">10 </w:t>
      </w:r>
      <w:r>
        <w:rPr>
          <w:vertAlign w:val="superscript"/>
        </w:rPr>
        <w:t>x</w:t>
      </w:r>
    </w:p>
    <w:p w14:paraId="26B4A7BA" w14:textId="23BDE42B" w:rsidR="00081ECA" w:rsidRDefault="00081ECA" w:rsidP="001250B2">
      <w:pPr>
        <w:rPr>
          <w:b/>
          <w:bCs/>
          <w:sz w:val="28"/>
          <w:szCs w:val="28"/>
          <w:lang w:val="en-US"/>
        </w:rPr>
      </w:pPr>
    </w:p>
    <w:p w14:paraId="46E71C17" w14:textId="0CCD8893" w:rsidR="00F3572F" w:rsidRDefault="00F3572F" w:rsidP="001250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9) </w:t>
      </w:r>
      <w:r w:rsidRPr="00F3572F">
        <w:rPr>
          <w:b/>
          <w:bCs/>
          <w:sz w:val="28"/>
          <w:szCs w:val="28"/>
          <w:lang w:val="en-US"/>
        </w:rPr>
        <w:t>How is Cell Padding different from Cell Spacing?</w:t>
      </w:r>
    </w:p>
    <w:p w14:paraId="25204A4A" w14:textId="77777777" w:rsidR="00F3572F" w:rsidRPr="00F3572F" w:rsidRDefault="00F3572F" w:rsidP="00F3572F">
      <w:pPr>
        <w:rPr>
          <w:sz w:val="28"/>
          <w:szCs w:val="28"/>
          <w:lang w:val="en-US"/>
        </w:rPr>
      </w:pPr>
      <w:r w:rsidRPr="00F3572F">
        <w:rPr>
          <w:sz w:val="28"/>
          <w:szCs w:val="28"/>
          <w:lang w:val="en-US"/>
        </w:rPr>
        <w:t>Cellpadding basically defines the space present between a table cell's</w:t>
      </w:r>
    </w:p>
    <w:p w14:paraId="62CEAD2E" w14:textId="210459E8" w:rsidR="00F3572F" w:rsidRPr="00F3572F" w:rsidRDefault="00F3572F" w:rsidP="00F3572F">
      <w:pPr>
        <w:rPr>
          <w:sz w:val="28"/>
          <w:szCs w:val="28"/>
          <w:lang w:val="en-US"/>
        </w:rPr>
      </w:pPr>
      <w:r w:rsidRPr="00F3572F">
        <w:rPr>
          <w:sz w:val="28"/>
          <w:szCs w:val="28"/>
          <w:lang w:val="en-US"/>
        </w:rPr>
        <w:t>border and the content present in it. Cell</w:t>
      </w:r>
      <w:r>
        <w:rPr>
          <w:sz w:val="28"/>
          <w:szCs w:val="28"/>
          <w:lang w:val="en-US"/>
        </w:rPr>
        <w:t xml:space="preserve"> </w:t>
      </w:r>
      <w:r w:rsidRPr="00F3572F">
        <w:rPr>
          <w:sz w:val="28"/>
          <w:szCs w:val="28"/>
          <w:lang w:val="en-US"/>
        </w:rPr>
        <w:t>spacing basically defines the</w:t>
      </w:r>
    </w:p>
    <w:p w14:paraId="43FD365C" w14:textId="3EF9EBA1" w:rsidR="00F3572F" w:rsidRDefault="00F3572F" w:rsidP="00F3572F">
      <w:pPr>
        <w:rPr>
          <w:sz w:val="28"/>
          <w:szCs w:val="28"/>
          <w:lang w:val="en-US"/>
        </w:rPr>
      </w:pPr>
      <w:r w:rsidRPr="00F3572F">
        <w:rPr>
          <w:sz w:val="28"/>
          <w:szCs w:val="28"/>
          <w:lang w:val="en-US"/>
        </w:rPr>
        <w:t>space present between individual adjacent cells.</w:t>
      </w:r>
    </w:p>
    <w:p w14:paraId="69A9957D" w14:textId="77777777" w:rsidR="00F3572F" w:rsidRPr="00F3572F" w:rsidRDefault="00F3572F" w:rsidP="00F3572F">
      <w:pPr>
        <w:rPr>
          <w:b/>
          <w:bCs/>
          <w:sz w:val="28"/>
          <w:szCs w:val="28"/>
          <w:lang w:val="en-US"/>
        </w:rPr>
      </w:pPr>
      <w:r w:rsidRPr="00F3572F">
        <w:rPr>
          <w:b/>
          <w:bCs/>
          <w:sz w:val="28"/>
          <w:szCs w:val="28"/>
          <w:lang w:val="en-US"/>
        </w:rPr>
        <w:t>10)</w:t>
      </w:r>
      <w:r>
        <w:rPr>
          <w:b/>
          <w:bCs/>
          <w:sz w:val="28"/>
          <w:szCs w:val="28"/>
          <w:lang w:val="en-US"/>
        </w:rPr>
        <w:t xml:space="preserve"> </w:t>
      </w:r>
      <w:r w:rsidRPr="00F3572F">
        <w:rPr>
          <w:b/>
          <w:bCs/>
          <w:sz w:val="28"/>
          <w:szCs w:val="28"/>
          <w:lang w:val="en-US"/>
        </w:rPr>
        <w:t>How can we club two or more rows or columns into a single row</w:t>
      </w:r>
    </w:p>
    <w:p w14:paraId="14D14ADE" w14:textId="7DB43A4D" w:rsidR="00F3572F" w:rsidRDefault="00F3572F" w:rsidP="00F3572F">
      <w:pPr>
        <w:rPr>
          <w:b/>
          <w:bCs/>
          <w:sz w:val="28"/>
          <w:szCs w:val="28"/>
          <w:lang w:val="en-US"/>
        </w:rPr>
      </w:pPr>
      <w:r w:rsidRPr="00F3572F">
        <w:rPr>
          <w:b/>
          <w:bCs/>
          <w:sz w:val="28"/>
          <w:szCs w:val="28"/>
          <w:lang w:val="en-US"/>
        </w:rPr>
        <w:t>or column in an HTML table?</w:t>
      </w:r>
    </w:p>
    <w:p w14:paraId="066A3CCC" w14:textId="77777777" w:rsidR="00F3572F" w:rsidRPr="00F3572F" w:rsidRDefault="00F3572F" w:rsidP="00F3572F">
      <w:pPr>
        <w:rPr>
          <w:sz w:val="28"/>
          <w:szCs w:val="28"/>
          <w:lang w:val="en-US"/>
        </w:rPr>
      </w:pPr>
      <w:r w:rsidRPr="00F3572F">
        <w:rPr>
          <w:sz w:val="28"/>
          <w:szCs w:val="28"/>
          <w:lang w:val="en-US"/>
        </w:rPr>
        <w:t>It can be done by using the rowspan and colspan attribute in HTML.</w:t>
      </w:r>
    </w:p>
    <w:p w14:paraId="34AB0C7E" w14:textId="77777777" w:rsidR="00F3572F" w:rsidRPr="00F3572F" w:rsidRDefault="00F3572F" w:rsidP="00F3572F">
      <w:pPr>
        <w:rPr>
          <w:sz w:val="28"/>
          <w:szCs w:val="28"/>
          <w:lang w:val="en-US"/>
        </w:rPr>
      </w:pPr>
      <w:r w:rsidRPr="00F3572F">
        <w:rPr>
          <w:sz w:val="28"/>
          <w:szCs w:val="28"/>
          <w:lang w:val="en-US"/>
        </w:rPr>
        <w:t>The rowspan is used to merge or combine the number of cells in a</w:t>
      </w:r>
    </w:p>
    <w:p w14:paraId="062D9968" w14:textId="210B01F6" w:rsidR="00F3572F" w:rsidRPr="00F3572F" w:rsidRDefault="00F3572F" w:rsidP="00F3572F">
      <w:pPr>
        <w:rPr>
          <w:sz w:val="28"/>
          <w:szCs w:val="28"/>
          <w:lang w:val="en-US"/>
        </w:rPr>
      </w:pPr>
      <w:r w:rsidRPr="00F3572F">
        <w:rPr>
          <w:sz w:val="28"/>
          <w:szCs w:val="28"/>
          <w:lang w:val="en-US"/>
        </w:rPr>
        <w:t>row whereas the colspan is used to merge column cells in a table.</w:t>
      </w:r>
    </w:p>
    <w:p w14:paraId="282F8F39" w14:textId="77777777" w:rsidR="00F3572F" w:rsidRPr="00F3572F" w:rsidRDefault="00F3572F" w:rsidP="00F3572F">
      <w:pPr>
        <w:rPr>
          <w:b/>
          <w:bCs/>
          <w:sz w:val="28"/>
          <w:szCs w:val="28"/>
          <w:lang w:val="en-US"/>
        </w:rPr>
      </w:pPr>
      <w:r w:rsidRPr="00F3572F">
        <w:rPr>
          <w:b/>
          <w:bCs/>
          <w:sz w:val="28"/>
          <w:szCs w:val="28"/>
          <w:lang w:val="en-US"/>
        </w:rPr>
        <w:t>11</w:t>
      </w:r>
      <w:r>
        <w:rPr>
          <w:b/>
          <w:bCs/>
          <w:sz w:val="28"/>
          <w:szCs w:val="28"/>
          <w:lang w:val="en-US"/>
        </w:rPr>
        <w:t xml:space="preserve">) </w:t>
      </w:r>
      <w:r w:rsidRPr="00F3572F">
        <w:rPr>
          <w:b/>
          <w:bCs/>
          <w:sz w:val="28"/>
          <w:szCs w:val="28"/>
          <w:lang w:val="en-US"/>
        </w:rPr>
        <w:t>What is the difference between a block-level element and an</w:t>
      </w:r>
    </w:p>
    <w:p w14:paraId="01A8A398" w14:textId="78AC72E9" w:rsidR="00F3572F" w:rsidRDefault="00F3572F" w:rsidP="00F3572F">
      <w:pPr>
        <w:rPr>
          <w:b/>
          <w:bCs/>
          <w:sz w:val="28"/>
          <w:szCs w:val="28"/>
          <w:lang w:val="en-US"/>
        </w:rPr>
      </w:pPr>
      <w:r w:rsidRPr="00F3572F">
        <w:rPr>
          <w:b/>
          <w:bCs/>
          <w:sz w:val="28"/>
          <w:szCs w:val="28"/>
          <w:lang w:val="en-US"/>
        </w:rPr>
        <w:t>inline element?</w:t>
      </w:r>
    </w:p>
    <w:p w14:paraId="0AC13F6C" w14:textId="151510ED" w:rsidR="00F3572F" w:rsidRDefault="0059273E" w:rsidP="00F357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Block-level </w:t>
      </w:r>
      <w:proofErr w:type="gramStart"/>
      <w:r>
        <w:rPr>
          <w:b/>
          <w:bCs/>
          <w:sz w:val="28"/>
          <w:szCs w:val="28"/>
          <w:lang w:val="en-US"/>
        </w:rPr>
        <w:t>element:-</w:t>
      </w:r>
      <w:proofErr w:type="gramEnd"/>
    </w:p>
    <w:p w14:paraId="317BA38F" w14:textId="621F5E15" w:rsidR="0059273E" w:rsidRPr="0059273E" w:rsidRDefault="0059273E" w:rsidP="0059273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9273E">
        <w:rPr>
          <w:sz w:val="28"/>
          <w:szCs w:val="28"/>
          <w:lang w:val="en-US"/>
        </w:rPr>
        <w:t>Block elements always start from a new line.</w:t>
      </w:r>
    </w:p>
    <w:p w14:paraId="5E333B5E" w14:textId="54BA2DCA" w:rsidR="0059273E" w:rsidRDefault="0059273E" w:rsidP="0059273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59273E">
        <w:rPr>
          <w:sz w:val="28"/>
          <w:szCs w:val="28"/>
          <w:lang w:val="en-US"/>
        </w:rPr>
        <w:t>Block elements cover space from left to right as far as it can go.</w:t>
      </w:r>
    </w:p>
    <w:p w14:paraId="057B7AA0" w14:textId="6D1BF03D" w:rsidR="0059273E" w:rsidRDefault="0059273E" w:rsidP="0059273E">
      <w:pPr>
        <w:pStyle w:val="ListParagraph"/>
        <w:ind w:left="1230"/>
        <w:rPr>
          <w:sz w:val="28"/>
          <w:szCs w:val="28"/>
          <w:lang w:val="en-US"/>
        </w:rPr>
      </w:pPr>
    </w:p>
    <w:p w14:paraId="63DC4321" w14:textId="16CA10D0" w:rsidR="0059273E" w:rsidRDefault="0059273E" w:rsidP="005927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Inline </w:t>
      </w:r>
      <w:proofErr w:type="gramStart"/>
      <w:r>
        <w:rPr>
          <w:b/>
          <w:bCs/>
          <w:sz w:val="28"/>
          <w:szCs w:val="28"/>
          <w:lang w:val="en-US"/>
        </w:rPr>
        <w:t>element:-</w:t>
      </w:r>
      <w:proofErr w:type="gramEnd"/>
    </w:p>
    <w:p w14:paraId="269ABDFC" w14:textId="5DE6C5E5" w:rsidR="0059273E" w:rsidRPr="0059273E" w:rsidRDefault="0059273E" w:rsidP="0059273E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9273E">
        <w:rPr>
          <w:sz w:val="28"/>
          <w:szCs w:val="28"/>
          <w:lang w:val="en-US"/>
        </w:rPr>
        <w:t>Inline elements never start from a new line.</w:t>
      </w:r>
    </w:p>
    <w:p w14:paraId="60F3C5D1" w14:textId="5B840039" w:rsidR="0059273E" w:rsidRPr="0059273E" w:rsidRDefault="0059273E" w:rsidP="0059273E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9273E">
        <w:rPr>
          <w:sz w:val="28"/>
          <w:szCs w:val="28"/>
          <w:lang w:val="en-US"/>
        </w:rPr>
        <w:t>Inline elements only cover the space as by the tags in the HTML element.</w:t>
      </w:r>
    </w:p>
    <w:p w14:paraId="173E2FEA" w14:textId="47C0E4AC" w:rsidR="0059273E" w:rsidRDefault="0059273E" w:rsidP="0059273E">
      <w:pPr>
        <w:pStyle w:val="ListParagraph"/>
        <w:ind w:left="1230"/>
        <w:rPr>
          <w:sz w:val="28"/>
          <w:szCs w:val="28"/>
          <w:lang w:val="en-US"/>
        </w:rPr>
      </w:pPr>
    </w:p>
    <w:p w14:paraId="4E116AF5" w14:textId="5CD81F99" w:rsidR="0059273E" w:rsidRDefault="0059273E" w:rsidP="005927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="00E35BAE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) How to create a Hyper</w:t>
      </w:r>
      <w:r w:rsidR="00E35BAE">
        <w:rPr>
          <w:b/>
          <w:bCs/>
          <w:sz w:val="28"/>
          <w:szCs w:val="28"/>
          <w:lang w:val="en-US"/>
        </w:rPr>
        <w:t>link in HTML?</w:t>
      </w:r>
    </w:p>
    <w:p w14:paraId="1A9D4ECE" w14:textId="5EB2AA29" w:rsidR="00E35BAE" w:rsidRPr="00E35BAE" w:rsidRDefault="00E35BAE" w:rsidP="00E35BAE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the </w:t>
      </w:r>
      <w:r>
        <w:rPr>
          <w:b/>
          <w:bCs/>
          <w:sz w:val="28"/>
          <w:szCs w:val="28"/>
          <w:lang w:val="en-US"/>
        </w:rPr>
        <w:t xml:space="preserve">&lt;a&gt; </w:t>
      </w:r>
      <w:r>
        <w:rPr>
          <w:sz w:val="28"/>
          <w:szCs w:val="28"/>
          <w:lang w:val="en-US"/>
        </w:rPr>
        <w:t>element to define a link.</w:t>
      </w:r>
    </w:p>
    <w:p w14:paraId="0736D4F8" w14:textId="6B1BDE48" w:rsidR="00E35BAE" w:rsidRPr="00E35BAE" w:rsidRDefault="00E35BAE" w:rsidP="00E35BAE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the </w:t>
      </w:r>
      <w:r>
        <w:rPr>
          <w:b/>
          <w:bCs/>
          <w:sz w:val="28"/>
          <w:szCs w:val="28"/>
          <w:lang w:val="en-US"/>
        </w:rPr>
        <w:t xml:space="preserve">href </w:t>
      </w:r>
      <w:r>
        <w:rPr>
          <w:sz w:val="28"/>
          <w:szCs w:val="28"/>
          <w:lang w:val="en-US"/>
        </w:rPr>
        <w:t>attribute to define the link address.</w:t>
      </w:r>
    </w:p>
    <w:p w14:paraId="272B72E8" w14:textId="741FAD72" w:rsidR="00E35BAE" w:rsidRPr="00E35BAE" w:rsidRDefault="00E35BAE" w:rsidP="00E35BAE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the </w:t>
      </w:r>
      <w:r>
        <w:rPr>
          <w:b/>
          <w:bCs/>
          <w:sz w:val="28"/>
          <w:szCs w:val="28"/>
          <w:lang w:val="en-US"/>
        </w:rPr>
        <w:t xml:space="preserve">target </w:t>
      </w:r>
      <w:r>
        <w:rPr>
          <w:sz w:val="28"/>
          <w:szCs w:val="28"/>
          <w:lang w:val="en-US"/>
        </w:rPr>
        <w:t xml:space="preserve">attribute to define where to </w:t>
      </w:r>
      <w:proofErr w:type="gramStart"/>
      <w:r>
        <w:rPr>
          <w:sz w:val="28"/>
          <w:szCs w:val="28"/>
          <w:lang w:val="en-US"/>
        </w:rPr>
        <w:t>open  the</w:t>
      </w:r>
      <w:proofErr w:type="gramEnd"/>
      <w:r>
        <w:rPr>
          <w:sz w:val="28"/>
          <w:szCs w:val="28"/>
          <w:lang w:val="en-US"/>
        </w:rPr>
        <w:t xml:space="preserve"> linked document.</w:t>
      </w:r>
    </w:p>
    <w:p w14:paraId="7E4DE89E" w14:textId="3EE3C635" w:rsidR="00E35BAE" w:rsidRDefault="00E35BAE" w:rsidP="00E35BAE">
      <w:pPr>
        <w:ind w:left="800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Example:-</w:t>
      </w:r>
      <w:proofErr w:type="gramEnd"/>
      <w:r>
        <w:rPr>
          <w:b/>
          <w:bCs/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&lt;a href=”</w:t>
      </w:r>
      <w:hyperlink r:id="rId6" w:history="1">
        <w:r w:rsidRPr="00D743B7">
          <w:rPr>
            <w:rStyle w:val="Hyperlink"/>
            <w:sz w:val="28"/>
            <w:szCs w:val="28"/>
            <w:lang w:val="en-US"/>
          </w:rPr>
          <w:t>www.google.com</w:t>
        </w:r>
      </w:hyperlink>
      <w:r>
        <w:rPr>
          <w:sz w:val="28"/>
          <w:szCs w:val="28"/>
          <w:lang w:val="en-US"/>
        </w:rPr>
        <w:t>”&gt;google&lt;/a&gt;</w:t>
      </w:r>
    </w:p>
    <w:p w14:paraId="4337C262" w14:textId="4D290F5B" w:rsidR="00E35BAE" w:rsidRDefault="00E35BAE" w:rsidP="00E35BAE">
      <w:pPr>
        <w:ind w:left="800"/>
        <w:rPr>
          <w:sz w:val="28"/>
          <w:szCs w:val="28"/>
          <w:lang w:val="en-US"/>
        </w:rPr>
      </w:pPr>
    </w:p>
    <w:p w14:paraId="3B3EE329" w14:textId="5CD4DBEC" w:rsidR="00E35BAE" w:rsidRDefault="00E35BAE" w:rsidP="00E35BAE">
      <w:pPr>
        <w:ind w:left="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13) What is the use of an iframe tag?</w:t>
      </w:r>
    </w:p>
    <w:p w14:paraId="79EE0359" w14:textId="77777777" w:rsidR="00E35BAE" w:rsidRPr="00E35BAE" w:rsidRDefault="00E35BAE" w:rsidP="00E35BAE">
      <w:pPr>
        <w:ind w:left="800"/>
        <w:rPr>
          <w:sz w:val="28"/>
          <w:szCs w:val="28"/>
          <w:lang w:val="en-US"/>
        </w:rPr>
      </w:pPr>
      <w:r w:rsidRPr="00E35BAE">
        <w:rPr>
          <w:sz w:val="28"/>
          <w:szCs w:val="28"/>
          <w:lang w:val="en-US"/>
        </w:rPr>
        <w:t>The &lt;iframe&gt; tag specifies an inline frame. An inline frame is used to</w:t>
      </w:r>
    </w:p>
    <w:p w14:paraId="2822EB0C" w14:textId="6D05CDC4" w:rsidR="00E35BAE" w:rsidRDefault="00E35BAE" w:rsidP="00E35BAE">
      <w:pPr>
        <w:ind w:left="800"/>
        <w:rPr>
          <w:sz w:val="28"/>
          <w:szCs w:val="28"/>
          <w:lang w:val="en-US"/>
        </w:rPr>
      </w:pPr>
      <w:r w:rsidRPr="00E35BAE">
        <w:rPr>
          <w:sz w:val="28"/>
          <w:szCs w:val="28"/>
          <w:lang w:val="en-US"/>
        </w:rPr>
        <w:t>embed another document within the current HTML document.</w:t>
      </w:r>
    </w:p>
    <w:p w14:paraId="12B3BAA9" w14:textId="2A38C42B" w:rsidR="00E35BAE" w:rsidRDefault="00E35BAE" w:rsidP="00E35BAE">
      <w:pPr>
        <w:ind w:left="80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14) </w:t>
      </w:r>
      <w:r w:rsidRPr="00E35BAE">
        <w:rPr>
          <w:b/>
          <w:bCs/>
          <w:sz w:val="28"/>
          <w:szCs w:val="28"/>
          <w:lang w:val="en-US"/>
        </w:rPr>
        <w:t>What is the use of a span tag? Explain with example?</w:t>
      </w:r>
    </w:p>
    <w:p w14:paraId="36C4A4DF" w14:textId="74BF42A5" w:rsidR="00E825A7" w:rsidRPr="00E825A7" w:rsidRDefault="00E825A7" w:rsidP="00E825A7">
      <w:pPr>
        <w:ind w:left="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E825A7">
        <w:rPr>
          <w:sz w:val="28"/>
          <w:szCs w:val="28"/>
          <w:lang w:val="en-US"/>
        </w:rPr>
        <w:t>he &lt;span&gt; tag is an inline container used to mark up a part of a text,</w:t>
      </w:r>
    </w:p>
    <w:p w14:paraId="5ECA6ADA" w14:textId="686CB9B0" w:rsidR="00E825A7" w:rsidRDefault="00E825A7" w:rsidP="00E825A7">
      <w:pPr>
        <w:ind w:left="800"/>
        <w:rPr>
          <w:sz w:val="28"/>
          <w:szCs w:val="28"/>
          <w:lang w:val="en-US"/>
        </w:rPr>
      </w:pPr>
      <w:r w:rsidRPr="00E825A7">
        <w:rPr>
          <w:sz w:val="28"/>
          <w:szCs w:val="28"/>
          <w:lang w:val="en-US"/>
        </w:rPr>
        <w:t>or a part of a document</w:t>
      </w:r>
      <w:r>
        <w:rPr>
          <w:sz w:val="28"/>
          <w:szCs w:val="28"/>
          <w:lang w:val="en-US"/>
        </w:rPr>
        <w:t>.</w:t>
      </w:r>
    </w:p>
    <w:p w14:paraId="2E1C779F" w14:textId="7B26F011" w:rsidR="00E825A7" w:rsidRDefault="00E825A7" w:rsidP="00E825A7">
      <w:pPr>
        <w:ind w:left="800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Example:-</w:t>
      </w:r>
      <w:proofErr w:type="gramEnd"/>
    </w:p>
    <w:p w14:paraId="3F3771A0" w14:textId="4C4C2573" w:rsidR="00E825A7" w:rsidRPr="00E825A7" w:rsidRDefault="00E825A7" w:rsidP="00E825A7">
      <w:pPr>
        <w:ind w:left="800"/>
        <w:rPr>
          <w:sz w:val="24"/>
          <w:szCs w:val="24"/>
          <w:lang w:val="en-US"/>
        </w:rPr>
      </w:pPr>
      <w:r w:rsidRPr="00E825A7">
        <w:rPr>
          <w:sz w:val="24"/>
          <w:szCs w:val="24"/>
          <w:lang w:val="en-US"/>
        </w:rPr>
        <w:t xml:space="preserve">&lt;p&gt;My </w:t>
      </w:r>
      <w:r>
        <w:rPr>
          <w:sz w:val="24"/>
          <w:szCs w:val="24"/>
          <w:lang w:val="en-US"/>
        </w:rPr>
        <w:t xml:space="preserve">                                                                        </w:t>
      </w:r>
      <w:r w:rsidRPr="00E825A7">
        <w:rPr>
          <w:sz w:val="24"/>
          <w:szCs w:val="24"/>
          <w:lang w:val="en-US"/>
        </w:rPr>
        <w:t>mother</w:t>
      </w:r>
    </w:p>
    <w:p w14:paraId="1FD4BD6E" w14:textId="204578AF" w:rsidR="00E825A7" w:rsidRDefault="00E825A7" w:rsidP="00E825A7">
      <w:pPr>
        <w:ind w:left="800"/>
        <w:rPr>
          <w:sz w:val="24"/>
          <w:szCs w:val="24"/>
          <w:lang w:val="en-US"/>
        </w:rPr>
      </w:pPr>
      <w:r w:rsidRPr="00E825A7">
        <w:rPr>
          <w:sz w:val="24"/>
          <w:szCs w:val="24"/>
          <w:lang w:val="en-US"/>
        </w:rPr>
        <w:t>has &lt;span style="</w:t>
      </w:r>
      <w:proofErr w:type="gramStart"/>
      <w:r w:rsidRPr="00E825A7">
        <w:rPr>
          <w:sz w:val="24"/>
          <w:szCs w:val="24"/>
          <w:lang w:val="en-US"/>
        </w:rPr>
        <w:t>color:green</w:t>
      </w:r>
      <w:proofErr w:type="gramEnd"/>
      <w:r w:rsidRPr="00E825A7">
        <w:rPr>
          <w:sz w:val="24"/>
          <w:szCs w:val="24"/>
          <w:lang w:val="en-US"/>
        </w:rPr>
        <w:t>"&gt;Green&lt;/span&gt; eyes.&lt;/p&gt;</w:t>
      </w:r>
    </w:p>
    <w:p w14:paraId="24338520" w14:textId="7E4BB30A" w:rsidR="00E825A7" w:rsidRDefault="00E825A7" w:rsidP="00E825A7">
      <w:pPr>
        <w:ind w:left="80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15) </w:t>
      </w:r>
      <w:r w:rsidRPr="00E825A7">
        <w:rPr>
          <w:b/>
          <w:bCs/>
          <w:sz w:val="24"/>
          <w:szCs w:val="24"/>
          <w:lang w:val="en-US"/>
        </w:rPr>
        <w:t>How to insert a picture into a background image of a web page?</w:t>
      </w:r>
    </w:p>
    <w:p w14:paraId="6027E514" w14:textId="77777777" w:rsidR="00E825A7" w:rsidRPr="00E825A7" w:rsidRDefault="00E825A7" w:rsidP="00E825A7">
      <w:pPr>
        <w:ind w:left="800"/>
        <w:rPr>
          <w:sz w:val="24"/>
          <w:szCs w:val="24"/>
          <w:lang w:val="en-US"/>
        </w:rPr>
      </w:pPr>
      <w:r w:rsidRPr="00E825A7">
        <w:rPr>
          <w:sz w:val="24"/>
          <w:szCs w:val="24"/>
          <w:lang w:val="en-US"/>
        </w:rPr>
        <w:t>The most common &amp; simple way to add background image is using</w:t>
      </w:r>
    </w:p>
    <w:p w14:paraId="758C29CC" w14:textId="77777777" w:rsidR="00E825A7" w:rsidRPr="00E825A7" w:rsidRDefault="00E825A7" w:rsidP="00E825A7">
      <w:pPr>
        <w:ind w:left="800"/>
        <w:rPr>
          <w:sz w:val="24"/>
          <w:szCs w:val="24"/>
          <w:lang w:val="en-US"/>
        </w:rPr>
      </w:pPr>
      <w:r w:rsidRPr="00E825A7">
        <w:rPr>
          <w:sz w:val="24"/>
          <w:szCs w:val="24"/>
          <w:lang w:val="en-US"/>
        </w:rPr>
        <w:t>the background image attribute inside the &lt;body&gt; tag. The</w:t>
      </w:r>
    </w:p>
    <w:p w14:paraId="1D2C68C7" w14:textId="77777777" w:rsidR="00E825A7" w:rsidRPr="00E825A7" w:rsidRDefault="00E825A7" w:rsidP="00E825A7">
      <w:pPr>
        <w:ind w:left="800"/>
        <w:rPr>
          <w:sz w:val="24"/>
          <w:szCs w:val="24"/>
          <w:lang w:val="en-US"/>
        </w:rPr>
      </w:pPr>
      <w:r w:rsidRPr="00E825A7">
        <w:rPr>
          <w:sz w:val="24"/>
          <w:szCs w:val="24"/>
          <w:lang w:val="en-US"/>
        </w:rPr>
        <w:t>background attribute which we specified in the &lt;body&gt; tag is not</w:t>
      </w:r>
    </w:p>
    <w:p w14:paraId="4BBC62E6" w14:textId="77777777" w:rsidR="00E825A7" w:rsidRPr="00E825A7" w:rsidRDefault="00E825A7" w:rsidP="00E825A7">
      <w:pPr>
        <w:ind w:left="800"/>
        <w:rPr>
          <w:sz w:val="24"/>
          <w:szCs w:val="24"/>
          <w:lang w:val="en-US"/>
        </w:rPr>
      </w:pPr>
      <w:r w:rsidRPr="00E825A7">
        <w:rPr>
          <w:sz w:val="24"/>
          <w:szCs w:val="24"/>
          <w:lang w:val="en-US"/>
        </w:rPr>
        <w:t>supported in HTML5. Using CSS properties, we can also add</w:t>
      </w:r>
    </w:p>
    <w:p w14:paraId="39209140" w14:textId="4B26D5E1" w:rsidR="00E825A7" w:rsidRDefault="00E825A7" w:rsidP="00E825A7">
      <w:pPr>
        <w:ind w:left="800"/>
        <w:rPr>
          <w:sz w:val="24"/>
          <w:szCs w:val="24"/>
          <w:lang w:val="en-US"/>
        </w:rPr>
      </w:pPr>
      <w:r w:rsidRPr="00E825A7">
        <w:rPr>
          <w:sz w:val="24"/>
          <w:szCs w:val="24"/>
          <w:lang w:val="en-US"/>
        </w:rPr>
        <w:t>background image in a webpage.</w:t>
      </w:r>
    </w:p>
    <w:p w14:paraId="2BE8084F" w14:textId="57BFDFCD" w:rsidR="00E825A7" w:rsidRDefault="00E825A7" w:rsidP="00E825A7">
      <w:pPr>
        <w:ind w:left="80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16) </w:t>
      </w:r>
      <w:r w:rsidRPr="00E825A7">
        <w:rPr>
          <w:b/>
          <w:bCs/>
          <w:sz w:val="24"/>
          <w:szCs w:val="24"/>
          <w:lang w:val="en-US"/>
        </w:rPr>
        <w:t>How are active links different from normal links?</w:t>
      </w:r>
    </w:p>
    <w:p w14:paraId="5E74A759" w14:textId="77777777" w:rsidR="00E825A7" w:rsidRPr="00E825A7" w:rsidRDefault="00E825A7" w:rsidP="00087145">
      <w:pPr>
        <w:spacing w:line="240" w:lineRule="auto"/>
        <w:ind w:left="800"/>
        <w:rPr>
          <w:sz w:val="24"/>
          <w:szCs w:val="24"/>
          <w:lang w:val="en-US"/>
        </w:rPr>
      </w:pPr>
      <w:r w:rsidRPr="00E825A7">
        <w:rPr>
          <w:sz w:val="24"/>
          <w:szCs w:val="24"/>
          <w:lang w:val="en-US"/>
        </w:rPr>
        <w:t>Normal links are links which are there on the page and have not been</w:t>
      </w:r>
    </w:p>
    <w:p w14:paraId="3C44E49D" w14:textId="77777777" w:rsidR="00E825A7" w:rsidRPr="00E825A7" w:rsidRDefault="00E825A7" w:rsidP="00087145">
      <w:pPr>
        <w:spacing w:line="240" w:lineRule="auto"/>
        <w:ind w:left="800"/>
        <w:rPr>
          <w:sz w:val="24"/>
          <w:szCs w:val="24"/>
          <w:lang w:val="en-US"/>
        </w:rPr>
      </w:pPr>
      <w:r w:rsidRPr="00E825A7">
        <w:rPr>
          <w:sz w:val="24"/>
          <w:szCs w:val="24"/>
          <w:lang w:val="en-US"/>
        </w:rPr>
        <w:t>clicked yet. Active links are those links, which have just been clicked</w:t>
      </w:r>
    </w:p>
    <w:p w14:paraId="76F9A6B1" w14:textId="26303CA5" w:rsidR="00E825A7" w:rsidRDefault="00E825A7" w:rsidP="00087145">
      <w:pPr>
        <w:spacing w:line="240" w:lineRule="auto"/>
        <w:ind w:left="800"/>
        <w:rPr>
          <w:sz w:val="24"/>
          <w:szCs w:val="24"/>
          <w:lang w:val="en-US"/>
        </w:rPr>
      </w:pPr>
      <w:r w:rsidRPr="00E825A7">
        <w:rPr>
          <w:sz w:val="24"/>
          <w:szCs w:val="24"/>
          <w:lang w:val="en-US"/>
        </w:rPr>
        <w:t>at that instant.</w:t>
      </w:r>
    </w:p>
    <w:p w14:paraId="3E199141" w14:textId="65933F7A" w:rsidR="00E825A7" w:rsidRDefault="00E825A7" w:rsidP="00E825A7">
      <w:pPr>
        <w:ind w:left="80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17)  </w:t>
      </w:r>
      <w:r w:rsidRPr="00E825A7">
        <w:rPr>
          <w:b/>
          <w:bCs/>
          <w:sz w:val="24"/>
          <w:szCs w:val="24"/>
          <w:lang w:val="en-US"/>
        </w:rPr>
        <w:t>What are the different tags to separate sections of text?</w:t>
      </w:r>
    </w:p>
    <w:p w14:paraId="05B9E56B" w14:textId="3D2D5165" w:rsidR="00087145" w:rsidRPr="00087145" w:rsidRDefault="00087145" w:rsidP="00087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Pr="00087145">
        <w:rPr>
          <w:sz w:val="24"/>
          <w:szCs w:val="24"/>
          <w:lang w:val="en-US"/>
        </w:rPr>
        <w:t>There are</w:t>
      </w:r>
      <w:r w:rsidRPr="00087145">
        <w:rPr>
          <w:b/>
          <w:bCs/>
          <w:sz w:val="24"/>
          <w:szCs w:val="24"/>
          <w:lang w:val="en-US"/>
        </w:rPr>
        <w:t xml:space="preserve"> threetags</w:t>
      </w:r>
      <w:r w:rsidRPr="00087145">
        <w:rPr>
          <w:sz w:val="24"/>
          <w:szCs w:val="24"/>
          <w:lang w:val="en-US"/>
        </w:rPr>
        <w:t xml:space="preserve"> that can be used to separate the texts:</w:t>
      </w:r>
    </w:p>
    <w:p w14:paraId="503623FA" w14:textId="074BE9AA" w:rsidR="00087145" w:rsidRPr="00087145" w:rsidRDefault="00087145" w:rsidP="0008714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087145">
        <w:rPr>
          <w:sz w:val="24"/>
          <w:szCs w:val="24"/>
          <w:lang w:val="en-US"/>
        </w:rPr>
        <w:t>&lt;br&gt; tag – It is used to separate the line of text. It breaks the</w:t>
      </w:r>
      <w:r>
        <w:rPr>
          <w:sz w:val="24"/>
          <w:szCs w:val="24"/>
          <w:lang w:val="en-US"/>
        </w:rPr>
        <w:t xml:space="preserve"> </w:t>
      </w:r>
      <w:r w:rsidRPr="00087145">
        <w:rPr>
          <w:sz w:val="24"/>
          <w:szCs w:val="24"/>
          <w:lang w:val="en-US"/>
        </w:rPr>
        <w:t>current line and conveys the flow to the next line.</w:t>
      </w:r>
    </w:p>
    <w:p w14:paraId="480F1944" w14:textId="60D959FA" w:rsidR="00087145" w:rsidRPr="00087145" w:rsidRDefault="00087145" w:rsidP="0008714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087145">
        <w:rPr>
          <w:sz w:val="24"/>
          <w:szCs w:val="24"/>
          <w:lang w:val="en-US"/>
        </w:rPr>
        <w:t>&lt;p&gt; tag – This contains the text in the form of a new paragraph.</w:t>
      </w:r>
    </w:p>
    <w:p w14:paraId="07494144" w14:textId="26F8F8B7" w:rsidR="00087145" w:rsidRDefault="00087145" w:rsidP="0008714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087145">
        <w:rPr>
          <w:sz w:val="24"/>
          <w:szCs w:val="24"/>
          <w:lang w:val="en-US"/>
        </w:rPr>
        <w:t>&lt;blockquote&gt; tag – It is used to define a large quoted section</w:t>
      </w:r>
      <w:r w:rsidRPr="00087145">
        <w:rPr>
          <w:sz w:val="28"/>
          <w:szCs w:val="28"/>
          <w:lang w:val="en-US"/>
        </w:rPr>
        <w:t>.</w:t>
      </w:r>
    </w:p>
    <w:p w14:paraId="6B5D4CC2" w14:textId="75569833" w:rsidR="00087145" w:rsidRDefault="00087145" w:rsidP="00087145">
      <w:pPr>
        <w:rPr>
          <w:sz w:val="28"/>
          <w:szCs w:val="28"/>
          <w:lang w:val="en-US"/>
        </w:rPr>
      </w:pPr>
    </w:p>
    <w:p w14:paraId="1619C1C2" w14:textId="79A15E62" w:rsidR="00087145" w:rsidRDefault="00087145" w:rsidP="00087145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b/>
          <w:bCs/>
          <w:sz w:val="28"/>
          <w:szCs w:val="28"/>
          <w:lang w:val="en-US"/>
        </w:rPr>
        <w:t>18) What is SVG?</w:t>
      </w:r>
    </w:p>
    <w:p w14:paraId="3418B8C6" w14:textId="2E15F261" w:rsidR="00087145" w:rsidRDefault="00087145" w:rsidP="00007C2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</w:t>
      </w:r>
      <w:r w:rsidR="00007C20">
        <w:rPr>
          <w:sz w:val="28"/>
          <w:szCs w:val="28"/>
          <w:lang w:val="en-US"/>
        </w:rPr>
        <w:t xml:space="preserve">A Scalable Vector Graphic (SVG) is a unique type of image format. Unlike other </w:t>
      </w:r>
      <w:proofErr w:type="gramStart"/>
      <w:r w:rsidR="00007C20">
        <w:rPr>
          <w:sz w:val="28"/>
          <w:szCs w:val="28"/>
          <w:lang w:val="en-US"/>
        </w:rPr>
        <w:t>varieties ,</w:t>
      </w:r>
      <w:proofErr w:type="gramEnd"/>
      <w:r w:rsidR="00007C20">
        <w:rPr>
          <w:sz w:val="28"/>
          <w:szCs w:val="28"/>
          <w:lang w:val="en-US"/>
        </w:rPr>
        <w:t xml:space="preserve"> SVGs don’t rely on unique pixels to make up the images you see.</w:t>
      </w:r>
    </w:p>
    <w:p w14:paraId="56F3C09F" w14:textId="5DE38B7A" w:rsidR="00087145" w:rsidRDefault="00087145" w:rsidP="00087145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>
        <w:rPr>
          <w:b/>
          <w:bCs/>
          <w:sz w:val="28"/>
          <w:szCs w:val="28"/>
          <w:lang w:val="en-US"/>
        </w:rPr>
        <w:t>19) What is difference between HTML and XHTML?</w:t>
      </w:r>
    </w:p>
    <w:p w14:paraId="7D6AAE45" w14:textId="1B004BBB" w:rsidR="00007C20" w:rsidRDefault="00007C20" w:rsidP="00007C20">
      <w:pPr>
        <w:ind w:left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HTML is the standard markup language for creating web pages, while XHTML is a striker and more standardized version of HTML. Both HTML and XHTML include a wide range of features, such as support for multimedia, styling, and scripting. </w:t>
      </w:r>
    </w:p>
    <w:p w14:paraId="75660C43" w14:textId="66F1638B" w:rsidR="00007C20" w:rsidRDefault="00007C20" w:rsidP="00007C20">
      <w:pPr>
        <w:ind w:left="720"/>
        <w:rPr>
          <w:sz w:val="28"/>
          <w:szCs w:val="28"/>
          <w:lang w:val="en-US"/>
        </w:rPr>
      </w:pPr>
    </w:p>
    <w:p w14:paraId="5584B96A" w14:textId="172EDF92" w:rsidR="00007C20" w:rsidRDefault="00007C20" w:rsidP="00007C20">
      <w:pPr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20) What are logical and physical tags in HTML?</w:t>
      </w:r>
    </w:p>
    <w:p w14:paraId="386F7173" w14:textId="77777777" w:rsidR="00007C20" w:rsidRPr="00790959" w:rsidRDefault="00007C20" w:rsidP="00007C20">
      <w:pPr>
        <w:ind w:left="720"/>
        <w:rPr>
          <w:sz w:val="28"/>
          <w:szCs w:val="28"/>
          <w:lang w:val="en-US"/>
        </w:rPr>
      </w:pPr>
      <w:r w:rsidRPr="00790959">
        <w:rPr>
          <w:sz w:val="28"/>
          <w:szCs w:val="28"/>
          <w:lang w:val="en-US"/>
        </w:rPr>
        <w:t>Physical and Logical tags are used in HTML for better visibility and</w:t>
      </w:r>
    </w:p>
    <w:p w14:paraId="266017C1" w14:textId="77777777" w:rsidR="00007C20" w:rsidRPr="00790959" w:rsidRDefault="00007C20" w:rsidP="00007C20">
      <w:pPr>
        <w:ind w:left="720"/>
        <w:rPr>
          <w:sz w:val="28"/>
          <w:szCs w:val="28"/>
          <w:lang w:val="en-US"/>
        </w:rPr>
      </w:pPr>
      <w:r w:rsidRPr="00790959">
        <w:rPr>
          <w:sz w:val="28"/>
          <w:szCs w:val="28"/>
          <w:lang w:val="en-US"/>
        </w:rPr>
        <w:t>understanding of the text by the user on the web page. However, both</w:t>
      </w:r>
    </w:p>
    <w:p w14:paraId="4F7C0BD2" w14:textId="77777777" w:rsidR="00007C20" w:rsidRPr="00790959" w:rsidRDefault="00007C20" w:rsidP="00007C20">
      <w:pPr>
        <w:ind w:left="720"/>
        <w:rPr>
          <w:sz w:val="28"/>
          <w:szCs w:val="28"/>
          <w:lang w:val="en-US"/>
        </w:rPr>
      </w:pPr>
      <w:r w:rsidRPr="00790959">
        <w:rPr>
          <w:sz w:val="28"/>
          <w:szCs w:val="28"/>
          <w:lang w:val="en-US"/>
        </w:rPr>
        <w:t>tags differ from each other as suggested by their names.</w:t>
      </w:r>
    </w:p>
    <w:p w14:paraId="64DE66C8" w14:textId="77777777" w:rsidR="00007C20" w:rsidRPr="00007C20" w:rsidRDefault="00007C20" w:rsidP="00007C20">
      <w:pPr>
        <w:ind w:left="720"/>
        <w:rPr>
          <w:b/>
          <w:bCs/>
          <w:sz w:val="28"/>
          <w:szCs w:val="28"/>
          <w:lang w:val="en-US"/>
        </w:rPr>
      </w:pPr>
      <w:r w:rsidRPr="00007C20">
        <w:rPr>
          <w:b/>
          <w:bCs/>
          <w:sz w:val="28"/>
          <w:szCs w:val="28"/>
          <w:lang w:val="en-US"/>
        </w:rPr>
        <w:t>Logical Tags:</w:t>
      </w:r>
    </w:p>
    <w:p w14:paraId="4319EB49" w14:textId="77777777" w:rsidR="00007C20" w:rsidRPr="00790959" w:rsidRDefault="00007C20" w:rsidP="00007C20">
      <w:pPr>
        <w:ind w:left="720"/>
        <w:rPr>
          <w:sz w:val="28"/>
          <w:szCs w:val="28"/>
          <w:lang w:val="en-US"/>
        </w:rPr>
      </w:pPr>
      <w:r w:rsidRPr="00790959">
        <w:rPr>
          <w:sz w:val="28"/>
          <w:szCs w:val="28"/>
          <w:lang w:val="en-US"/>
        </w:rPr>
        <w:t>Logical Tags are used in HTML to display the text according to the</w:t>
      </w:r>
    </w:p>
    <w:p w14:paraId="5464272F" w14:textId="77777777" w:rsidR="00007C20" w:rsidRPr="00790959" w:rsidRDefault="00007C20" w:rsidP="00007C20">
      <w:pPr>
        <w:ind w:left="720"/>
        <w:rPr>
          <w:sz w:val="28"/>
          <w:szCs w:val="28"/>
          <w:lang w:val="en-US"/>
        </w:rPr>
      </w:pPr>
      <w:r w:rsidRPr="00790959">
        <w:rPr>
          <w:sz w:val="28"/>
          <w:szCs w:val="28"/>
          <w:lang w:val="en-US"/>
        </w:rPr>
        <w:t>logical styles. Following are the Logical tags commonly used in</w:t>
      </w:r>
    </w:p>
    <w:p w14:paraId="214023D9" w14:textId="77777777" w:rsidR="00007C20" w:rsidRPr="00790959" w:rsidRDefault="00007C20" w:rsidP="00007C20">
      <w:pPr>
        <w:ind w:left="720"/>
        <w:rPr>
          <w:sz w:val="28"/>
          <w:szCs w:val="28"/>
          <w:lang w:val="en-US"/>
        </w:rPr>
      </w:pPr>
      <w:r w:rsidRPr="00790959">
        <w:rPr>
          <w:sz w:val="28"/>
          <w:szCs w:val="28"/>
          <w:lang w:val="en-US"/>
        </w:rPr>
        <w:t>HTML.</w:t>
      </w:r>
    </w:p>
    <w:p w14:paraId="34ABF348" w14:textId="77777777" w:rsidR="00007C20" w:rsidRPr="00007C20" w:rsidRDefault="00007C20" w:rsidP="00007C20">
      <w:pPr>
        <w:ind w:left="720"/>
        <w:rPr>
          <w:b/>
          <w:bCs/>
          <w:sz w:val="28"/>
          <w:szCs w:val="28"/>
          <w:lang w:val="en-US"/>
        </w:rPr>
      </w:pPr>
      <w:r w:rsidRPr="00007C20">
        <w:rPr>
          <w:b/>
          <w:bCs/>
          <w:sz w:val="28"/>
          <w:szCs w:val="28"/>
          <w:lang w:val="en-US"/>
        </w:rPr>
        <w:t>Physical Tags:</w:t>
      </w:r>
    </w:p>
    <w:p w14:paraId="43A0D484" w14:textId="77777777" w:rsidR="00007C20" w:rsidRPr="00790959" w:rsidRDefault="00007C20" w:rsidP="00007C20">
      <w:pPr>
        <w:ind w:left="720"/>
        <w:rPr>
          <w:sz w:val="28"/>
          <w:szCs w:val="28"/>
          <w:lang w:val="en-US"/>
        </w:rPr>
      </w:pPr>
      <w:r w:rsidRPr="00790959">
        <w:rPr>
          <w:sz w:val="28"/>
          <w:szCs w:val="28"/>
          <w:lang w:val="en-US"/>
        </w:rPr>
        <w:t>Physical Tags are used in HTML to provide actual physical formatting</w:t>
      </w:r>
    </w:p>
    <w:p w14:paraId="7C439916" w14:textId="0C05B11C" w:rsidR="00007C20" w:rsidRPr="00790959" w:rsidRDefault="00007C20" w:rsidP="00007C20">
      <w:pPr>
        <w:ind w:left="720"/>
        <w:rPr>
          <w:sz w:val="28"/>
          <w:szCs w:val="28"/>
          <w:lang w:val="en-US"/>
        </w:rPr>
      </w:pPr>
      <w:r w:rsidRPr="00790959">
        <w:rPr>
          <w:sz w:val="28"/>
          <w:szCs w:val="28"/>
          <w:lang w:val="en-US"/>
        </w:rPr>
        <w:t>to the text. Following are the Physical tags commonly used in HTML.</w:t>
      </w:r>
    </w:p>
    <w:p w14:paraId="2155C488" w14:textId="77777777" w:rsidR="00087145" w:rsidRPr="00087145" w:rsidRDefault="00087145" w:rsidP="00087145">
      <w:pPr>
        <w:rPr>
          <w:sz w:val="28"/>
          <w:szCs w:val="28"/>
          <w:lang w:val="en-US"/>
        </w:rPr>
      </w:pPr>
    </w:p>
    <w:p w14:paraId="3EAECEE9" w14:textId="26564BB9" w:rsidR="00087145" w:rsidRPr="00087145" w:rsidRDefault="00087145" w:rsidP="00087145">
      <w:pPr>
        <w:rPr>
          <w:sz w:val="28"/>
          <w:szCs w:val="28"/>
          <w:lang w:val="en-US"/>
        </w:rPr>
      </w:pPr>
    </w:p>
    <w:sectPr w:rsidR="00087145" w:rsidRPr="0008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CCF"/>
    <w:multiLevelType w:val="hybridMultilevel"/>
    <w:tmpl w:val="230E35AC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05A82063"/>
    <w:multiLevelType w:val="hybridMultilevel"/>
    <w:tmpl w:val="59F8D12C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9761D91"/>
    <w:multiLevelType w:val="hybridMultilevel"/>
    <w:tmpl w:val="1002848E"/>
    <w:lvl w:ilvl="0" w:tplc="4009000F">
      <w:start w:val="1"/>
      <w:numFmt w:val="decimal"/>
      <w:lvlText w:val="%1."/>
      <w:lvlJc w:val="left"/>
      <w:pPr>
        <w:ind w:left="1950" w:hanging="360"/>
      </w:p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 w15:restartNumberingAfterBreak="0">
    <w:nsid w:val="14E0010A"/>
    <w:multiLevelType w:val="hybridMultilevel"/>
    <w:tmpl w:val="0E901A2E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4" w15:restartNumberingAfterBreak="0">
    <w:nsid w:val="36E2372F"/>
    <w:multiLevelType w:val="hybridMultilevel"/>
    <w:tmpl w:val="A4C8F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3435"/>
    <w:multiLevelType w:val="hybridMultilevel"/>
    <w:tmpl w:val="32C4DAD6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3F513DB3"/>
    <w:multiLevelType w:val="hybridMultilevel"/>
    <w:tmpl w:val="9EC69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547B8"/>
    <w:multiLevelType w:val="hybridMultilevel"/>
    <w:tmpl w:val="6928C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6206B"/>
    <w:multiLevelType w:val="hybridMultilevel"/>
    <w:tmpl w:val="060C67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51E55"/>
    <w:multiLevelType w:val="hybridMultilevel"/>
    <w:tmpl w:val="CE9CC782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4B164A80"/>
    <w:multiLevelType w:val="hybridMultilevel"/>
    <w:tmpl w:val="85E2C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426FC"/>
    <w:multiLevelType w:val="hybridMultilevel"/>
    <w:tmpl w:val="A886C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B2035"/>
    <w:multiLevelType w:val="hybridMultilevel"/>
    <w:tmpl w:val="133AD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421F6"/>
    <w:multiLevelType w:val="hybridMultilevel"/>
    <w:tmpl w:val="28C80102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64A43F45"/>
    <w:multiLevelType w:val="hybridMultilevel"/>
    <w:tmpl w:val="10A84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129D9"/>
    <w:multiLevelType w:val="hybridMultilevel"/>
    <w:tmpl w:val="54B29D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28236315">
    <w:abstractNumId w:val="7"/>
  </w:num>
  <w:num w:numId="2" w16cid:durableId="1441800277">
    <w:abstractNumId w:val="8"/>
  </w:num>
  <w:num w:numId="3" w16cid:durableId="1966765986">
    <w:abstractNumId w:val="12"/>
  </w:num>
  <w:num w:numId="4" w16cid:durableId="1922909825">
    <w:abstractNumId w:val="1"/>
  </w:num>
  <w:num w:numId="5" w16cid:durableId="1614095285">
    <w:abstractNumId w:val="2"/>
  </w:num>
  <w:num w:numId="6" w16cid:durableId="1559126297">
    <w:abstractNumId w:val="10"/>
  </w:num>
  <w:num w:numId="7" w16cid:durableId="205290664">
    <w:abstractNumId w:val="3"/>
  </w:num>
  <w:num w:numId="8" w16cid:durableId="945498169">
    <w:abstractNumId w:val="13"/>
  </w:num>
  <w:num w:numId="9" w16cid:durableId="490564476">
    <w:abstractNumId w:val="4"/>
  </w:num>
  <w:num w:numId="10" w16cid:durableId="241984788">
    <w:abstractNumId w:val="0"/>
  </w:num>
  <w:num w:numId="11" w16cid:durableId="1274091363">
    <w:abstractNumId w:val="14"/>
  </w:num>
  <w:num w:numId="12" w16cid:durableId="409692985">
    <w:abstractNumId w:val="9"/>
  </w:num>
  <w:num w:numId="13" w16cid:durableId="1215195941">
    <w:abstractNumId w:val="5"/>
  </w:num>
  <w:num w:numId="14" w16cid:durableId="2038196304">
    <w:abstractNumId w:val="15"/>
  </w:num>
  <w:num w:numId="15" w16cid:durableId="629436318">
    <w:abstractNumId w:val="11"/>
  </w:num>
  <w:num w:numId="16" w16cid:durableId="13982844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57"/>
    <w:rsid w:val="00007C20"/>
    <w:rsid w:val="0002524E"/>
    <w:rsid w:val="00081ECA"/>
    <w:rsid w:val="00087145"/>
    <w:rsid w:val="001250B2"/>
    <w:rsid w:val="00177567"/>
    <w:rsid w:val="002760F0"/>
    <w:rsid w:val="00436857"/>
    <w:rsid w:val="004A7F2B"/>
    <w:rsid w:val="0059273E"/>
    <w:rsid w:val="00790959"/>
    <w:rsid w:val="00A46200"/>
    <w:rsid w:val="00E35BAE"/>
    <w:rsid w:val="00E673B2"/>
    <w:rsid w:val="00E825A7"/>
    <w:rsid w:val="00F3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AC90"/>
  <w15:chartTrackingRefBased/>
  <w15:docId w15:val="{66A4AA21-E5A4-46D5-B6B8-7E0DDDBC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57"/>
    <w:pPr>
      <w:ind w:left="720"/>
      <w:contextualSpacing/>
    </w:pPr>
  </w:style>
  <w:style w:type="character" w:customStyle="1" w:styleId="markedcontent">
    <w:name w:val="markedcontent"/>
    <w:basedOn w:val="DefaultParagraphFont"/>
    <w:rsid w:val="00081ECA"/>
  </w:style>
  <w:style w:type="character" w:styleId="Strong">
    <w:name w:val="Strong"/>
    <w:basedOn w:val="DefaultParagraphFont"/>
    <w:uiPriority w:val="22"/>
    <w:qFormat/>
    <w:rsid w:val="00081ECA"/>
    <w:rPr>
      <w:b/>
      <w:bCs/>
    </w:rPr>
  </w:style>
  <w:style w:type="character" w:styleId="Emphasis">
    <w:name w:val="Emphasis"/>
    <w:basedOn w:val="DefaultParagraphFont"/>
    <w:uiPriority w:val="20"/>
    <w:qFormat/>
    <w:rsid w:val="00081ECA"/>
    <w:rPr>
      <w:i/>
      <w:iCs/>
    </w:rPr>
  </w:style>
  <w:style w:type="character" w:styleId="Hyperlink">
    <w:name w:val="Hyperlink"/>
    <w:basedOn w:val="DefaultParagraphFont"/>
    <w:uiPriority w:val="99"/>
    <w:unhideWhenUsed/>
    <w:rsid w:val="00E35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3F922-C10E-40DD-A4AF-3A7F7AA58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 chaudhary</dc:creator>
  <cp:keywords/>
  <dc:description/>
  <cp:lastModifiedBy>hasmukh chaudhary</cp:lastModifiedBy>
  <cp:revision>6</cp:revision>
  <dcterms:created xsi:type="dcterms:W3CDTF">2022-12-11T07:42:00Z</dcterms:created>
  <dcterms:modified xsi:type="dcterms:W3CDTF">2022-12-11T11:31:00Z</dcterms:modified>
</cp:coreProperties>
</file>